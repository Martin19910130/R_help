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85" w:rsidRDefault="002A617C">
      <w:pPr>
        <w:pStyle w:val="Title"/>
      </w:pPr>
      <w:r>
        <w:t>For_loops</w:t>
      </w:r>
    </w:p>
    <w:p w:rsidR="006F3585" w:rsidRDefault="002A617C">
      <w:pPr>
        <w:pStyle w:val="Author"/>
      </w:pPr>
      <w:r>
        <w:t>Martin Andrzejak</w:t>
      </w:r>
    </w:p>
    <w:p w:rsidR="006F3585" w:rsidRDefault="002A617C">
      <w:pPr>
        <w:pStyle w:val="Date"/>
      </w:pPr>
      <w:r>
        <w:t>November 1, 2021</w:t>
      </w:r>
    </w:p>
    <w:p w:rsidR="006F3585" w:rsidRDefault="002A617C">
      <w:pPr>
        <w:pStyle w:val="FirstParagraph"/>
      </w:pPr>
      <w:r>
        <w:t>How for loops work and alternatives</w:t>
      </w:r>
    </w:p>
    <w:p w:rsidR="006F3585" w:rsidRDefault="002A617C">
      <w:pPr>
        <w:pStyle w:val="BodyText"/>
      </w:pPr>
      <w:r>
        <w:t xml:space="preserve">In any programming language loops exist to make repetitive work easier. </w:t>
      </w:r>
      <w:r>
        <w:t>Each cycle of the loop is called an iteration and does exactly what the cycle before does but you can change a few things. In R, loops are usually coded like this: for(i in 1:x) Translated into english that basically means: for every i use 1-x. That means:</w:t>
      </w:r>
      <w:r>
        <w:t xml:space="preserve"> i in</w:t>
      </w:r>
      <w:bookmarkStart w:id="0" w:name="_GoBack"/>
      <w:bookmarkEnd w:id="0"/>
      <w:r>
        <w:t xml:space="preserve"> the first iteration becames 1, in the second 2 until the maximum number x is reached. Note that if you have only one line in the for loop (following example) you don't need to wrap the loop in these: {}, they are needed only if you have multiple line</w:t>
      </w:r>
      <w:r>
        <w:t>s in the loop. Let's follow with an example:</w:t>
      </w:r>
    </w:p>
    <w:p w:rsidR="006F3585" w:rsidRDefault="002A617C">
      <w:pPr>
        <w:pStyle w:val="SourceCode"/>
      </w:pPr>
      <w:r>
        <w:rPr>
          <w:rStyle w:val="NormalTok"/>
        </w:rPr>
        <w:t>## loop example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</w:p>
    <w:p w:rsidR="006F3585" w:rsidRDefault="002A617C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</w:p>
    <w:p w:rsidR="006F3585" w:rsidRDefault="002A617C">
      <w:pPr>
        <w:pStyle w:val="FirstParagraph"/>
      </w:pPr>
      <w:r>
        <w:t>In this simple and always used example, i takes in each iteration the number f</w:t>
      </w:r>
      <w:r>
        <w:t>rom 1 - 10, important to know is: each iteration of i is independent of the previous and will give you a different result. Lets try another example which is a bit more complex:</w:t>
      </w:r>
    </w:p>
    <w:p w:rsidR="006F3585" w:rsidRDefault="002A617C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i)</w:t>
      </w:r>
    </w:p>
    <w:p w:rsidR="006F3585" w:rsidRDefault="002A617C">
      <w:pPr>
        <w:pStyle w:val="SourceCode"/>
      </w:pP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12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20</w:t>
      </w:r>
    </w:p>
    <w:p w:rsidR="006F3585" w:rsidRDefault="002A617C">
      <w:pPr>
        <w:pStyle w:val="FirstParagraph"/>
      </w:pPr>
      <w:r>
        <w:t>So in this example we calculate 2 * 1:10, each iteration multiplies 2 by the value i just took (first iteration 2 by 1, second 2 by 2... last iteration 2 by 10) But why should we use for loops or anything else w</w:t>
      </w:r>
      <w:r>
        <w:t>hich does iterations when we could also simply do:</w:t>
      </w:r>
    </w:p>
    <w:p w:rsidR="006F3585" w:rsidRDefault="002A617C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</w:p>
    <w:p w:rsidR="006F3585" w:rsidRDefault="002A617C">
      <w:pPr>
        <w:pStyle w:val="SourceCode"/>
      </w:pPr>
      <w:r>
        <w:rPr>
          <w:rStyle w:val="VerbatimChar"/>
        </w:rPr>
        <w:t>##  [1]  2  4  6  8 10 12 14 16 18 20</w:t>
      </w:r>
    </w:p>
    <w:p w:rsidR="006F3585" w:rsidRDefault="002A617C">
      <w:pPr>
        <w:pStyle w:val="FirstParagraph"/>
      </w:pPr>
      <w:r>
        <w:t xml:space="preserve">In this case 2 also gets multiplied by 1:10. </w:t>
      </w:r>
      <w:r>
        <w:t>Well, Something very useful in a for loop is that we can use an if statement (maybe the main reason why I use for loops most of the time) A if statment compares whatever you give to the computer to a condition. So something like this: If the result is &gt; 10</w:t>
      </w:r>
      <w:r>
        <w:t xml:space="preserve"> print("I am &gt; 10") else (if the condition is not met) print("I am &lt; 10").</w:t>
      </w:r>
    </w:p>
    <w:p w:rsidR="006F3585" w:rsidRDefault="002A617C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"*"</w:t>
      </w:r>
      <w:r>
        <w:rPr>
          <w:rStyle w:val="NormalTok"/>
        </w:rPr>
        <w:t xml:space="preserve">, i,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i, </w:t>
      </w:r>
      <w:r>
        <w:rPr>
          <w:rStyle w:val="StringTok"/>
        </w:rPr>
        <w:t>" I am &gt; 10"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"*"</w:t>
      </w:r>
      <w:r>
        <w:rPr>
          <w:rStyle w:val="NormalTok"/>
        </w:rPr>
        <w:t xml:space="preserve">, i,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i, </w:t>
      </w:r>
      <w:r>
        <w:rPr>
          <w:rStyle w:val="StringTok"/>
        </w:rPr>
        <w:t>" I am &lt; 10"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6F3585" w:rsidRDefault="002A617C">
      <w:pPr>
        <w:pStyle w:val="SourceCode"/>
      </w:pPr>
      <w:r>
        <w:rPr>
          <w:rStyle w:val="VerbatimChar"/>
        </w:rPr>
        <w:t>## [1] "2*1=</w:t>
      </w:r>
      <w:r>
        <w:rPr>
          <w:rStyle w:val="VerbatimChar"/>
        </w:rPr>
        <w:t>2 I am &lt; 10"</w:t>
      </w:r>
      <w:r>
        <w:br/>
      </w:r>
      <w:r>
        <w:rPr>
          <w:rStyle w:val="VerbatimChar"/>
        </w:rPr>
        <w:t>## [1] "2*2=4 I am &lt; 10"</w:t>
      </w:r>
      <w:r>
        <w:br/>
      </w:r>
      <w:r>
        <w:rPr>
          <w:rStyle w:val="VerbatimChar"/>
        </w:rPr>
        <w:lastRenderedPageBreak/>
        <w:t>## [1] "2*3=6 I am &lt; 10"</w:t>
      </w:r>
      <w:r>
        <w:br/>
      </w:r>
      <w:r>
        <w:rPr>
          <w:rStyle w:val="VerbatimChar"/>
        </w:rPr>
        <w:t>## [1] "2*4=8 I am &lt; 10"</w:t>
      </w:r>
      <w:r>
        <w:br/>
      </w:r>
      <w:r>
        <w:rPr>
          <w:rStyle w:val="VerbatimChar"/>
        </w:rPr>
        <w:t>## [1] "2*5=10 I am &lt; 10"</w:t>
      </w:r>
      <w:r>
        <w:br/>
      </w:r>
      <w:r>
        <w:rPr>
          <w:rStyle w:val="VerbatimChar"/>
        </w:rPr>
        <w:t>## [1] "2*6=12 I am &gt; 10"</w:t>
      </w:r>
      <w:r>
        <w:br/>
      </w:r>
      <w:r>
        <w:rPr>
          <w:rStyle w:val="VerbatimChar"/>
        </w:rPr>
        <w:t>## [1] "2*7=14 I am &gt; 10"</w:t>
      </w:r>
      <w:r>
        <w:br/>
      </w:r>
      <w:r>
        <w:rPr>
          <w:rStyle w:val="VerbatimChar"/>
        </w:rPr>
        <w:t>## [1] "2*8=16 I am &gt; 10"</w:t>
      </w:r>
      <w:r>
        <w:br/>
      </w:r>
      <w:r>
        <w:rPr>
          <w:rStyle w:val="VerbatimChar"/>
        </w:rPr>
        <w:t>## [1] "2*9=18 I am &gt; 10"</w:t>
      </w:r>
      <w:r>
        <w:br/>
      </w:r>
      <w:r>
        <w:rPr>
          <w:rStyle w:val="VerbatimChar"/>
        </w:rPr>
        <w:t>## [1] "2*10=20 I am &gt; 10"</w:t>
      </w:r>
    </w:p>
    <w:p w:rsidR="006F3585" w:rsidRDefault="002A617C">
      <w:pPr>
        <w:pStyle w:val="FirstParagraph"/>
      </w:pPr>
      <w:r>
        <w:t>Still these are all easy examples, just to show you how for loops work. I will try to explain some alternatives; for example, there is another easier way for an if statement not including a for loop: ifelse()</w:t>
      </w:r>
    </w:p>
    <w:p w:rsidR="006F3585" w:rsidRDefault="002A617C">
      <w:pPr>
        <w:pStyle w:val="SourceCode"/>
      </w:pP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"I am &gt; 10"</w:t>
      </w:r>
      <w:r>
        <w:rPr>
          <w:rStyle w:val="NormalTok"/>
        </w:rPr>
        <w:t xml:space="preserve">, </w:t>
      </w:r>
      <w:r>
        <w:rPr>
          <w:rStyle w:val="StringTok"/>
        </w:rPr>
        <w:t>"I am &lt; 10"</w:t>
      </w:r>
      <w:r>
        <w:rPr>
          <w:rStyle w:val="NormalTok"/>
        </w:rPr>
        <w:t>)</w:t>
      </w:r>
    </w:p>
    <w:p w:rsidR="006F3585" w:rsidRDefault="002A617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[1] "I am &lt; 10" "I am &lt; 10" "I am &lt; 10" "I am &lt; 10" "I am &lt; 10" "I am &gt; 10"</w:t>
      </w:r>
      <w:r>
        <w:br/>
      </w:r>
      <w:r>
        <w:rPr>
          <w:rStyle w:val="VerbatimChar"/>
        </w:rPr>
        <w:t>##  [7] "I am &gt; 10" "I am &gt; 10" "I am &gt; 10" "I am &gt; 10"</w:t>
      </w:r>
    </w:p>
    <w:p w:rsidR="006F3585" w:rsidRDefault="002A617C">
      <w:pPr>
        <w:pStyle w:val="FirstParagraph"/>
      </w:pPr>
      <w:r>
        <w:t xml:space="preserve">This example is supposed to show you that there are other options in R and if you know one it is almost always better to </w:t>
      </w:r>
      <w:r>
        <w:t>avoid for loops, if it can be done in a reasonable amount of time and effort.</w:t>
      </w:r>
    </w:p>
    <w:p w:rsidR="006F3585" w:rsidRDefault="002A617C">
      <w:pPr>
        <w:pStyle w:val="BodyText"/>
      </w:pPr>
      <w:r>
        <w:t>Now for loops usually get in handy when you have to do the same thing over and over again in a data frame or a matrix (See the Document: data classes R, for information on those)</w:t>
      </w:r>
      <w:r>
        <w:t>. Now usually we don't want to print our results from a for loop but we want to store them, which is often a source for errors. Typical errors are: 1. One doesn't define the "place" to store the new result of each iteration and overwrites the result from t</w:t>
      </w:r>
      <w:r>
        <w:t>he previous iteration which would look like this: for(i in 1:10) result &lt;- 2*i</w:t>
      </w:r>
    </w:p>
    <w:p w:rsidR="006F3585" w:rsidRDefault="002A617C">
      <w:pPr>
        <w:pStyle w:val="BodyText"/>
      </w:pPr>
      <w:r>
        <w:t>in this case result takes the value of each iteration and overwrites the one frome the previous. The final result will just be one number (in this case 20) instead of a vector o</w:t>
      </w:r>
      <w:r>
        <w:t>f numbers.</w:t>
      </w:r>
    </w:p>
    <w:p w:rsidR="006F3585" w:rsidRDefault="002A617C">
      <w:pPr>
        <w:numPr>
          <w:ilvl w:val="0"/>
          <w:numId w:val="3"/>
        </w:numPr>
      </w:pPr>
      <w:r>
        <w:t>You didn't create an empty vector/dataframe/list/matrix/array. While it is possible to create objects in a for loop: for(i in 1:10) result &lt;- 2</w:t>
      </w:r>
      <w:r>
        <w:rPr>
          <w:i/>
        </w:rPr>
        <w:t xml:space="preserve">i It is not possible to create and </w:t>
      </w:r>
      <w:r>
        <w:rPr>
          <w:i/>
        </w:rPr>
        <w:lastRenderedPageBreak/>
        <w:t>fill something. for(i in 1:10) result[i] &lt;- 2</w:t>
      </w:r>
      <w:r>
        <w:t xml:space="preserve">1 What you need to do </w:t>
      </w:r>
      <w:r>
        <w:t>is to create the vector or anything beforehand like this: result &lt;- c() for(i in 1:10) result[i] &lt;- 2*1</w:t>
      </w:r>
    </w:p>
    <w:p w:rsidR="006F3585" w:rsidRDefault="002A617C">
      <w:pPr>
        <w:numPr>
          <w:ilvl w:val="0"/>
          <w:numId w:val="3"/>
        </w:numPr>
      </w:pPr>
      <w:r>
        <w:t>Probably biggest mistake is that you get the indexing of your storage wrong. For example if you want to fill a dataframe every i row you need to write i</w:t>
      </w:r>
      <w:r>
        <w:t>t like this: dataframe[i,] as data frames indext like this: dataframe[rownumber, columnnumber/name]</w:t>
      </w:r>
    </w:p>
    <w:p w:rsidR="006F3585" w:rsidRDefault="002A617C">
      <w:pPr>
        <w:numPr>
          <w:ilvl w:val="0"/>
          <w:numId w:val="3"/>
        </w:numPr>
      </w:pPr>
      <w:r>
        <w:t>I have also seen people trying to store multiple things into one spot: result[i] &lt;- output[1:5] In this case you try to store 5 values into one cell. You ca</w:t>
      </w:r>
      <w:r>
        <w:t>n picture it like this: You have a box where you can put exactly one coin in, but you try to put 5 in. It wont work and you will lose all coins.</w:t>
      </w:r>
    </w:p>
    <w:p w:rsidR="006F3585" w:rsidRDefault="002A617C">
      <w:pPr>
        <w:pStyle w:val="FirstParagraph"/>
      </w:pPr>
      <w:r>
        <w:t>Of course all those options and possibilities as well as the coding style is very much influenced on how I lear</w:t>
      </w:r>
      <w:r>
        <w:t>ned R, and their is tones of better, faster and easier ways.</w:t>
      </w:r>
    </w:p>
    <w:p w:rsidR="006F3585" w:rsidRDefault="002A617C">
      <w:pPr>
        <w:pStyle w:val="BodyText"/>
      </w:pPr>
      <w:r>
        <w:t>Another alternative to a for loop is a repeat loop in this case it works very much like a for loop jus that you define on what iteration the loop should break.</w:t>
      </w:r>
    </w:p>
    <w:p w:rsidR="006F3585" w:rsidRDefault="002A617C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repeat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}</w:t>
      </w:r>
    </w:p>
    <w:p w:rsidR="006F3585" w:rsidRDefault="002A617C">
      <w:pPr>
        <w:pStyle w:val="SourceCode"/>
      </w:pP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lastRenderedPageBreak/>
        <w:t>## [1] 16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20</w:t>
      </w:r>
    </w:p>
    <w:p w:rsidR="006F3585" w:rsidRDefault="002A617C">
      <w:pPr>
        <w:pStyle w:val="SourceCode"/>
      </w:pPr>
      <w:r>
        <w:rPr>
          <w:rStyle w:val="KeywordTok"/>
        </w:rPr>
        <w:t>vapply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FUN.VALUE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ntrolFlowTok"/>
        </w:rPr>
        <w:t>function</w:t>
      </w:r>
      <w:r>
        <w:rPr>
          <w:rStyle w:val="NormalTok"/>
        </w:rPr>
        <w:t xml:space="preserve">(x){x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})</w:t>
      </w:r>
    </w:p>
    <w:p w:rsidR="006F3585" w:rsidRDefault="002A617C">
      <w:pPr>
        <w:pStyle w:val="SourceCode"/>
      </w:pPr>
      <w:r>
        <w:rPr>
          <w:rStyle w:val="VerbatimChar"/>
        </w:rPr>
        <w:t>##  [1]  2  4  6  8 10 12 14 16 18 20</w:t>
      </w:r>
    </w:p>
    <w:sectPr w:rsidR="006F35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17C" w:rsidRDefault="002A617C">
      <w:pPr>
        <w:spacing w:after="0"/>
      </w:pPr>
      <w:r>
        <w:separator/>
      </w:r>
    </w:p>
  </w:endnote>
  <w:endnote w:type="continuationSeparator" w:id="0">
    <w:p w:rsidR="002A617C" w:rsidRDefault="002A6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17C" w:rsidRDefault="002A617C">
      <w:r>
        <w:separator/>
      </w:r>
    </w:p>
  </w:footnote>
  <w:footnote w:type="continuationSeparator" w:id="0">
    <w:p w:rsidR="002A617C" w:rsidRDefault="002A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850A04"/>
    <w:multiLevelType w:val="multilevel"/>
    <w:tmpl w:val="DEBC565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2B89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3B67EA"/>
    <w:multiLevelType w:val="multilevel"/>
    <w:tmpl w:val="6B44A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617C"/>
    <w:rsid w:val="00316830"/>
    <w:rsid w:val="004E29B3"/>
    <w:rsid w:val="00590D07"/>
    <w:rsid w:val="006F358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A83FEC-AAEE-4C57-BA8D-C45EAA81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For_loops</vt:lpstr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For_loops</dc:title>
  <dc:creator>Martin Andrzejak</dc:creator>
  <cp:lastModifiedBy>Andrzejak, Martin</cp:lastModifiedBy>
  <cp:revision>2</cp:revision>
  <dcterms:created xsi:type="dcterms:W3CDTF">2021-11-02T10:41:00Z</dcterms:created>
  <dcterms:modified xsi:type="dcterms:W3CDTF">2021-11-02T10:41:00Z</dcterms:modified>
</cp:coreProperties>
</file>